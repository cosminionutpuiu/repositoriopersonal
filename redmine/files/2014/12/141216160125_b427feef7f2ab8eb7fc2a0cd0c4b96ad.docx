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0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Facilidades de PLATINA para securizar servicios y sistemas 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cs="Calibri"/>
        </w:rPr>
      </w:pPr>
      <w:r>
        <w:rPr>
          <w:rFonts w:cs="Calibri"/>
        </w:rPr>
        <w:t xml:space="preserve">El  CCN-CERT  ha publicado el Informe de Amenazas CCN-CERT  IA-06/14 que incluye </w:t>
      </w:r>
      <w:ins w:id="0" w:author="Unknown Author" w:date="2014-12-16T15:56:00Z">
        <w:r>
          <w:rPr>
            <w:rFonts w:cs="Calibri"/>
          </w:rPr>
          <w:t>r</w:t>
        </w:r>
      </w:ins>
      <w:del w:id="1" w:author="Unknown Author" w:date="2014-12-16T15:56:00Z">
        <w:r>
          <w:rPr>
            <w:rFonts w:cs="Calibri"/>
          </w:rPr>
          <w:delText>R</w:delText>
        </w:r>
      </w:del>
      <w:r>
        <w:rPr>
          <w:rFonts w:cs="Calibri"/>
        </w:rPr>
        <w:t>ecomendaciones generales ante ataques a servicios web.</w:t>
      </w:r>
    </w:p>
    <w:p>
      <w:pPr>
        <w:pStyle w:val="Normal"/>
        <w:spacing w:lineRule="auto" w:line="240" w:before="0" w:after="0"/>
        <w:jc w:val="both"/>
        <w:rPr>
          <w:rFonts w:eastAsia="Times New Roman" w:cs="Calibri"/>
          <w:lang w:eastAsia="es-ES"/>
        </w:rPr>
      </w:pPr>
      <w:r>
        <w:rPr>
          <w:rFonts w:eastAsia="Times New Roman" w:cs="Calibri"/>
          <w:lang w:eastAsia="es-ES"/>
        </w:rPr>
        <w:t>La misión del CCN-CERT es contribuir a la mejora de la ciberseguridad española, siendo el centro de alerta y respuesta nacional que coopere y ayude a responder de forma rápida y eficiente a las Administraciones Públicas y a organizaciones consideradas de interés estratégico nacional y afrontar de forma activa las nuevas ciberamenazas.</w:t>
      </w:r>
    </w:p>
    <w:p>
      <w:pPr>
        <w:pStyle w:val="Normal"/>
        <w:spacing w:lineRule="auto" w:line="240" w:before="0" w:after="0"/>
        <w:jc w:val="both"/>
        <w:rPr>
          <w:rFonts w:eastAsia="Times New Roman" w:cs="Calibri"/>
          <w:lang w:eastAsia="es-ES"/>
        </w:rPr>
      </w:pPr>
      <w:r>
        <w:rPr>
          <w:rFonts w:eastAsia="Times New Roman" w:cs="Calibri"/>
          <w:lang w:eastAsia="es-ES"/>
        </w:rPr>
      </w:r>
    </w:p>
    <w:p>
      <w:pPr>
        <w:pStyle w:val="Normal"/>
        <w:jc w:val="both"/>
        <w:rPr>
          <w:rFonts w:eastAsia="Times New Roman" w:cs="Calibri"/>
          <w:lang w:eastAsia="es-ES"/>
        </w:rPr>
      </w:pPr>
      <w:r>
        <w:rPr>
          <w:rFonts w:eastAsia="Times New Roman" w:cs="Calibri"/>
          <w:lang w:eastAsia="es-ES"/>
        </w:rPr>
        <w:t>Según el informe, se ha observado que los fallos de seguridad relacionados con la incorrecta validación de datos de entrada son los principales responsables de las intrusiones a plataformas Web.</w:t>
      </w:r>
    </w:p>
    <w:p>
      <w:pPr>
        <w:pStyle w:val="Normal"/>
        <w:jc w:val="both"/>
        <w:rPr>
          <w:rFonts w:eastAsia="Times New Roman" w:cs="Calibri"/>
          <w:lang w:eastAsia="es-ES"/>
        </w:rPr>
      </w:pPr>
      <w:r>
        <w:rPr>
          <w:rFonts w:eastAsia="Times New Roman" w:cs="Calibri"/>
          <w:lang w:eastAsia="es-ES"/>
        </w:rPr>
        <w:t xml:space="preserve">Este informe tiene como objetivo principal recoger ciertas recomendaciones de carácter general para hacer frente a los ataques actualmente más utilizados contra infraestructuras </w:t>
      </w:r>
      <w:ins w:id="2" w:author="Unknown Author" w:date="2014-12-16T15:56:00Z">
        <w:r>
          <w:rPr>
            <w:rFonts w:eastAsia="Times New Roman" w:cs="Calibri"/>
            <w:lang w:eastAsia="es-ES"/>
          </w:rPr>
          <w:t>w</w:t>
        </w:r>
      </w:ins>
      <w:del w:id="3" w:author="Unknown Author" w:date="2014-12-16T15:56:00Z">
        <w:r>
          <w:rPr>
            <w:rFonts w:eastAsia="Times New Roman" w:cs="Calibri"/>
            <w:lang w:eastAsia="es-ES"/>
          </w:rPr>
          <w:delText>W</w:delText>
        </w:r>
      </w:del>
      <w:r>
        <w:rPr>
          <w:rFonts w:eastAsia="Times New Roman" w:cs="Calibri"/>
          <w:lang w:eastAsia="es-ES"/>
        </w:rPr>
        <w:t xml:space="preserve">eb.  </w:t>
      </w:r>
    </w:p>
    <w:p>
      <w:pPr>
        <w:pStyle w:val="Heading3"/>
        <w:jc w:val="both"/>
        <w:rPr>
          <w:rFonts w:cs="Calibri" w:ascii="Calibri" w:hAnsi="Calibri"/>
          <w:b w:val="false"/>
          <w:color w:val="000000"/>
        </w:rPr>
      </w:pPr>
      <w:r>
        <w:rPr>
          <w:rFonts w:cs="Calibri" w:ascii="Calibri" w:hAnsi="Calibri"/>
          <w:b w:val="false"/>
          <w:color w:val="000000"/>
        </w:rPr>
        <w:t xml:space="preserve">La </w:t>
      </w:r>
      <w:del w:id="4" w:author="Unknown Author" w:date="2014-12-16T15:57:00Z">
        <w:r>
          <w:rPr>
            <w:rFonts w:cs="Calibri" w:ascii="Calibri" w:hAnsi="Calibri"/>
            <w:b w:val="false"/>
            <w:color w:val="000000"/>
          </w:rPr>
          <w:delText>p</w:delText>
        </w:r>
      </w:del>
      <w:ins w:id="5" w:author="Unknown Author" w:date="2014-12-16T15:57:00Z">
        <w:r>
          <w:rPr>
            <w:rFonts w:cs="Calibri" w:ascii="Calibri" w:hAnsi="Calibri"/>
            <w:b w:val="false"/>
            <w:color w:val="000000"/>
          </w:rPr>
          <w:t>P</w:t>
        </w:r>
      </w:ins>
      <w:r>
        <w:rPr>
          <w:rFonts w:cs="Calibri" w:ascii="Calibri" w:hAnsi="Calibri"/>
          <w:b w:val="false"/>
          <w:color w:val="000000"/>
        </w:rPr>
        <w:t xml:space="preserve">lataforma </w:t>
      </w:r>
      <w:del w:id="6" w:author="Unknown Author" w:date="2014-12-16T15:57:00Z">
        <w:r>
          <w:rPr>
            <w:rFonts w:cs="Calibri" w:ascii="Calibri" w:hAnsi="Calibri"/>
            <w:b w:val="false"/>
            <w:color w:val="000000"/>
          </w:rPr>
          <w:delText>PLATINA</w:delText>
        </w:r>
      </w:del>
      <w:ins w:id="7" w:author="Unknown Author" w:date="2014-12-16T15:57:00Z">
        <w:r>
          <w:rPr>
            <w:rFonts w:cs="Calibri" w:ascii="Calibri" w:hAnsi="Calibri"/>
            <w:b w:val="false"/>
            <w:color w:val="000000"/>
          </w:rPr>
          <w:t>de Interoperabilidad</w:t>
        </w:r>
      </w:ins>
      <w:r>
        <w:rPr>
          <w:rFonts w:cs="Calibri" w:ascii="Calibri" w:hAnsi="Calibri"/>
          <w:b w:val="false"/>
          <w:color w:val="000000"/>
        </w:rPr>
        <w:t xml:space="preserve"> permite abordar algunas de las cuestiones recogidas en dicho documento,  de tal forma que aporta una serie de facilidades  para añadir seguridad a los servicios y sistemas que no incorporen ninguna medida de seguridad.</w:t>
      </w:r>
    </w:p>
    <w:p>
      <w:pPr>
        <w:pStyle w:val="Heading3"/>
        <w:rPr>
          <w:rFonts w:cs="Calibri" w:ascii="Calibri" w:hAnsi="Calibri"/>
          <w:b w:val="false"/>
          <w:color w:val="000000"/>
        </w:rPr>
      </w:pPr>
      <w:r>
        <w:rPr>
          <w:rFonts w:cs="Calibri" w:ascii="Calibri" w:hAnsi="Calibri"/>
          <w:b w:val="false"/>
          <w:color w:val="000000"/>
        </w:rPr>
        <w:t>Las facilidades que puede aportar son las siguientes: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rFonts w:eastAsia="Times New Roman" w:cs="Calibri"/>
          <w:lang w:eastAsia="es-ES"/>
        </w:rPr>
      </w:pPr>
      <w:r>
        <w:rPr>
          <w:rFonts w:eastAsia="Times New Roman" w:cs="Calibri"/>
          <w:b/>
          <w:lang w:eastAsia="es-ES"/>
        </w:rPr>
        <w:t>Aportación de un canal seguro</w:t>
      </w:r>
      <w:r>
        <w:rPr>
          <w:rFonts w:eastAsia="Times New Roman" w:cs="Calibri"/>
          <w:lang w:eastAsia="es-ES"/>
        </w:rPr>
        <w:t xml:space="preserve">: Para aquellos servicios que estén publicados en canal no seguro y, por tanto, vulnerables, la </w:t>
      </w:r>
      <w:ins w:id="8" w:author="Unknown Author" w:date="2014-12-16T15:57:00Z">
        <w:r>
          <w:rPr>
            <w:rFonts w:eastAsia="Times New Roman" w:cs="Calibri"/>
            <w:lang w:eastAsia="es-ES"/>
          </w:rPr>
          <w:t>P</w:t>
        </w:r>
      </w:ins>
      <w:del w:id="9" w:author="Unknown Author" w:date="2014-12-16T15:57:00Z">
        <w:r>
          <w:rPr>
            <w:rFonts w:eastAsia="Times New Roman" w:cs="Calibri"/>
            <w:lang w:eastAsia="es-ES"/>
          </w:rPr>
          <w:delText>p</w:delText>
        </w:r>
      </w:del>
      <w:r>
        <w:rPr>
          <w:rFonts w:eastAsia="Times New Roman" w:cs="Calibri"/>
          <w:lang w:eastAsia="es-ES"/>
        </w:rPr>
        <w:t xml:space="preserve">lataforma </w:t>
      </w:r>
      <w:del w:id="10" w:author="Unknown Author" w:date="2014-12-16T15:57:00Z">
        <w:r>
          <w:rPr>
            <w:rFonts w:eastAsia="Times New Roman" w:cs="Calibri"/>
            <w:lang w:eastAsia="es-ES"/>
          </w:rPr>
          <w:delText>PLATINA</w:delText>
        </w:r>
      </w:del>
      <w:ins w:id="11" w:author="Unknown Author" w:date="2014-12-16T15:57:00Z">
        <w:r>
          <w:rPr>
            <w:rFonts w:eastAsia="Times New Roman" w:cs="Calibri"/>
            <w:lang w:eastAsia="es-ES"/>
          </w:rPr>
          <w:t>de Interoperabilidad</w:t>
        </w:r>
      </w:ins>
      <w:r>
        <w:rPr>
          <w:rFonts w:eastAsia="Times New Roman" w:cs="Calibri"/>
          <w:lang w:eastAsia="es-ES"/>
        </w:rPr>
        <w:t xml:space="preserve"> añade un sistema de seguridad a dichos servicios.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jc w:val="both"/>
        <w:rPr>
          <w:rFonts w:cs="Calibri"/>
        </w:rPr>
      </w:pPr>
      <w:r>
        <w:rPr>
          <w:rFonts w:eastAsia="Times New Roman" w:cs="Calibri"/>
          <w:b/>
          <w:lang w:eastAsia="es-ES"/>
        </w:rPr>
        <w:t>Aportación de mecanismo de autenticación</w:t>
      </w:r>
      <w:r>
        <w:rPr>
          <w:rFonts w:eastAsia="Times New Roman" w:cs="Calibri"/>
          <w:lang w:eastAsia="es-ES"/>
        </w:rPr>
        <w:t xml:space="preserve">: Para aquellos servicios que no dispongan  de un mecanismo de autenticación y deseen  restringir el acceso a los servicios o sistemas únicamente a usuarios autorizados, la </w:t>
      </w:r>
      <w:ins w:id="12" w:author="Unknown Author" w:date="2014-12-16T15:57:00Z">
        <w:r>
          <w:rPr>
            <w:rFonts w:eastAsia="Times New Roman" w:cs="Calibri"/>
            <w:lang w:eastAsia="es-ES"/>
          </w:rPr>
          <w:t>P</w:t>
        </w:r>
      </w:ins>
      <w:del w:id="13" w:author="Unknown Author" w:date="2014-12-16T15:57:00Z">
        <w:r>
          <w:rPr>
            <w:rFonts w:eastAsia="Times New Roman" w:cs="Calibri"/>
            <w:lang w:eastAsia="es-ES"/>
          </w:rPr>
          <w:delText>p</w:delText>
        </w:r>
      </w:del>
      <w:r>
        <w:rPr>
          <w:rFonts w:eastAsia="Times New Roman" w:cs="Calibri"/>
          <w:lang w:eastAsia="es-ES"/>
        </w:rPr>
        <w:t xml:space="preserve">lataforma </w:t>
      </w:r>
      <w:ins w:id="14" w:author="Unknown Author" w:date="2014-12-16T15:57:00Z">
        <w:r>
          <w:rPr>
            <w:rFonts w:eastAsia="Times New Roman" w:cs="Calibri"/>
            <w:lang w:eastAsia="es-ES"/>
          </w:rPr>
          <w:t>de Interoperabilidad</w:t>
        </w:r>
      </w:ins>
      <w:del w:id="15" w:author="Unknown Author" w:date="2014-12-16T15:57:00Z">
        <w:r>
          <w:rPr>
            <w:rFonts w:eastAsia="Times New Roman" w:cs="Calibri"/>
            <w:lang w:eastAsia="es-ES"/>
          </w:rPr>
          <w:delText>PLATINA</w:delText>
        </w:r>
      </w:del>
      <w:r>
        <w:rPr>
          <w:rFonts w:eastAsia="Times New Roman" w:cs="Calibri"/>
          <w:lang w:eastAsia="es-ES"/>
        </w:rPr>
        <w:t xml:space="preserve"> </w:t>
      </w:r>
      <w:r>
        <w:rPr>
          <w:rFonts w:cs="Calibri"/>
        </w:rPr>
        <w:t>aporta</w:t>
      </w:r>
      <w:del w:id="16" w:author="Unknown Author" w:date="2014-12-16T15:54:00Z">
        <w:r>
          <w:rPr>
            <w:rFonts w:cs="Calibri"/>
          </w:rPr>
          <w:delText>r</w:delText>
        </w:r>
      </w:del>
      <w:r>
        <w:rPr>
          <w:rFonts w:cs="Calibri"/>
        </w:rPr>
        <w:t xml:space="preserve"> dicho mecanismo fácilmente. </w:t>
      </w:r>
    </w:p>
    <w:p>
      <w:pPr>
        <w:pStyle w:val="Normal"/>
        <w:spacing w:lineRule="auto" w:line="240" w:beforeAutospacing="1" w:afterAutospacing="1"/>
        <w:ind w:left="720" w:right="0" w:hanging="0"/>
        <w:jc w:val="both"/>
        <w:rPr>
          <w:rFonts w:eastAsia="Times New Roman" w:cs="Calibri"/>
          <w:lang w:eastAsia="es-ES"/>
        </w:rPr>
      </w:pPr>
      <w:r>
        <w:rPr>
          <w:rFonts w:eastAsia="Times New Roman" w:cs="Calibri"/>
          <w:lang w:eastAsia="es-ES"/>
        </w:rPr>
        <w:t>Además, se pueden definir políticas de seguridad específicas, que aporten un mayor grado de control.</w:t>
      </w:r>
    </w:p>
    <w:p>
      <w:pPr>
        <w:pStyle w:val="Normal"/>
        <w:spacing w:lineRule="auto" w:line="240" w:beforeAutospacing="1" w:afterAutospacing="1"/>
        <w:ind w:left="720" w:right="0" w:hanging="0"/>
        <w:jc w:val="both"/>
        <w:rPr>
          <w:rFonts w:eastAsia="Times New Roman" w:cs="Calibri"/>
          <w:lang w:eastAsia="es-ES"/>
        </w:rPr>
      </w:pPr>
      <w:r>
        <w:rPr>
          <w:rFonts w:eastAsia="Times New Roman" w:cs="Calibri"/>
          <w:lang w:eastAsia="es-ES"/>
        </w:rPr>
        <w:t>Para más información sobre el mecanismo de autenticación se recomienda la lectura del siguiente enlace:</w:t>
      </w:r>
    </w:p>
    <w:p>
      <w:pPr>
        <w:pStyle w:val="Normal"/>
        <w:spacing w:lineRule="auto" w:line="240" w:beforeAutospacing="1" w:afterAutospacing="1"/>
        <w:ind w:left="708" w:right="0" w:hanging="0"/>
        <w:rPr>
          <w:rStyle w:val="InternetLink"/>
          <w:rFonts w:eastAsia="Times New Roman" w:cs="Calibri"/>
          <w:sz w:val="20"/>
          <w:szCs w:val="20"/>
          <w:lang w:eastAsia="es-ES"/>
        </w:rPr>
      </w:pPr>
      <w:hyperlink r:id="rId2">
        <w:r>
          <w:rPr>
            <w:rStyle w:val="InternetLink"/>
            <w:rFonts w:eastAsia="Times New Roman" w:cs="Calibri"/>
            <w:sz w:val="20"/>
            <w:szCs w:val="20"/>
            <w:lang w:eastAsia="es-ES"/>
          </w:rPr>
          <w:t>http://madeja.i-administracion.junta-andalucia.es/servicios/madeja/contenido/subsistemas/ desarrollo/control-acceso-y-autenticacion</w:t>
        </w:r>
      </w:hyperlink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jc w:val="both"/>
        <w:rPr>
          <w:rFonts w:eastAsia="Times New Roman" w:cs="Calibri"/>
          <w:lang w:eastAsia="es-ES"/>
        </w:rPr>
      </w:pPr>
      <w:r>
        <w:rPr>
          <w:rFonts w:eastAsia="Times New Roman" w:cs="Calibri"/>
          <w:b/>
          <w:lang w:eastAsia="es-ES"/>
        </w:rPr>
        <w:t>Monitorización de la actividad</w:t>
      </w:r>
      <w:r>
        <w:rPr>
          <w:rFonts w:eastAsia="Times New Roman" w:cs="Calibri"/>
          <w:lang w:eastAsia="es-ES"/>
        </w:rPr>
        <w:t xml:space="preserve">: Se puede obtener información de toda la actividad que </w:t>
      </w:r>
      <w:del w:id="17" w:author="Unknown Author" w:date="2014-12-16T15:55:00Z">
        <w:r>
          <w:rPr>
            <w:rFonts w:eastAsia="Times New Roman" w:cs="Calibri"/>
            <w:lang w:eastAsia="es-ES"/>
          </w:rPr>
          <w:delText>va</w:delText>
        </w:r>
      </w:del>
      <w:ins w:id="18" w:author="Unknown Author" w:date="2014-12-16T15:55:00Z">
        <w:r>
          <w:rPr>
            <w:rFonts w:eastAsia="Times New Roman" w:cs="Calibri"/>
            <w:lang w:eastAsia="es-ES"/>
          </w:rPr>
          <w:t>se realiza a través de</w:t>
        </w:r>
      </w:ins>
      <w:del w:id="19" w:author="Unknown Author" w:date="2014-12-16T15:55:00Z">
        <w:r>
          <w:rPr>
            <w:rFonts w:eastAsia="Times New Roman" w:cs="Calibri"/>
            <w:lang w:eastAsia="es-ES"/>
          </w:rPr>
          <w:delText xml:space="preserve"> por</w:delText>
        </w:r>
      </w:del>
      <w:r>
        <w:rPr>
          <w:rFonts w:eastAsia="Times New Roman" w:cs="Calibri"/>
          <w:lang w:eastAsia="es-ES"/>
        </w:rPr>
        <w:t xml:space="preserve"> la </w:t>
      </w:r>
      <w:ins w:id="20" w:author="Unknown Author" w:date="2014-12-16T15:57:00Z">
        <w:r>
          <w:rPr>
            <w:rFonts w:eastAsia="Times New Roman" w:cs="Calibri"/>
            <w:lang w:eastAsia="es-ES"/>
          </w:rPr>
          <w:t>P</w:t>
        </w:r>
      </w:ins>
      <w:del w:id="21" w:author="Unknown Author" w:date="2014-12-16T15:57:00Z">
        <w:r>
          <w:rPr>
            <w:rFonts w:eastAsia="Times New Roman" w:cs="Calibri"/>
            <w:lang w:eastAsia="es-ES"/>
          </w:rPr>
          <w:delText>p</w:delText>
        </w:r>
      </w:del>
      <w:r>
        <w:rPr>
          <w:rFonts w:eastAsia="Times New Roman" w:cs="Calibri"/>
          <w:lang w:eastAsia="es-ES"/>
        </w:rPr>
        <w:t xml:space="preserve">lataforma </w:t>
      </w:r>
      <w:del w:id="22" w:author="Unknown Author" w:date="2014-12-16T15:57:00Z">
        <w:r>
          <w:rPr>
            <w:rFonts w:eastAsia="Times New Roman" w:cs="Calibri"/>
            <w:lang w:eastAsia="es-ES"/>
          </w:rPr>
          <w:delText>PLATINA</w:delText>
        </w:r>
      </w:del>
      <w:ins w:id="23" w:author="Unknown Author" w:date="2014-12-16T15:57:00Z">
        <w:r>
          <w:rPr>
            <w:rFonts w:eastAsia="Times New Roman" w:cs="Calibri"/>
            <w:lang w:eastAsia="es-ES"/>
          </w:rPr>
          <w:t xml:space="preserve"> </w:t>
        </w:r>
      </w:ins>
      <w:ins w:id="24" w:author="Unknown Author" w:date="2014-12-16T15:57:00Z">
        <w:r>
          <w:rPr>
            <w:rFonts w:eastAsia="Times New Roman" w:cs="Calibri"/>
            <w:lang w:eastAsia="es-ES"/>
          </w:rPr>
          <w:t>de Interoperabilidad</w:t>
        </w:r>
      </w:ins>
      <w:r>
        <w:rPr>
          <w:rFonts w:eastAsia="Times New Roman" w:cs="Calibri"/>
          <w:lang w:eastAsia="es-ES"/>
        </w:rPr>
        <w:t>, de forma selectiva, es decir, se selecciona qué información queremos obtener y cuál no.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jc w:val="both"/>
        <w:rPr>
          <w:rFonts w:eastAsia="Times New Roman" w:cs="Calibri"/>
          <w:lang w:eastAsia="es-ES"/>
        </w:rPr>
      </w:pPr>
      <w:r>
        <w:rPr>
          <w:rFonts w:eastAsia="Times New Roman" w:cs="Calibri"/>
          <w:b/>
          <w:lang w:eastAsia="es-ES"/>
        </w:rPr>
        <w:t>Aportación de mecanismo de control de flujo</w:t>
      </w:r>
      <w:r>
        <w:rPr>
          <w:rFonts w:eastAsia="Times New Roman" w:cs="Calibri"/>
          <w:lang w:eastAsia="es-ES"/>
        </w:rPr>
        <w:t xml:space="preserve">: Se puede controlar fácilmente el número de accesos a los servicios, pudiendo cortar el acceso de forma automática cuando se supere un determinado umbral en un determinado origen. Sería una primera barrera para evitar ataques </w:t>
      </w:r>
      <w:r>
        <w:rPr>
          <w:rFonts w:cs="Calibri"/>
          <w:bCs/>
        </w:rPr>
        <w:t>de denegación de servicio</w:t>
      </w:r>
      <w:r>
        <w:rPr>
          <w:rFonts w:eastAsia="Times New Roman" w:cs="Calibri"/>
          <w:lang w:eastAsia="es-ES"/>
        </w:rPr>
        <w:t xml:space="preserve">. </w:t>
      </w:r>
    </w:p>
    <w:p>
      <w:pPr>
        <w:pStyle w:val="Normal"/>
        <w:spacing w:lineRule="auto" w:line="240" w:beforeAutospacing="1" w:afterAutospacing="1"/>
        <w:ind w:left="720" w:right="0" w:hanging="0"/>
        <w:jc w:val="both"/>
        <w:rPr>
          <w:rFonts w:eastAsia="Times New Roman" w:cs="Calibri"/>
          <w:lang w:eastAsia="es-ES"/>
        </w:rPr>
      </w:pPr>
      <w:r>
        <w:rPr>
          <w:rFonts w:eastAsia="Times New Roman" w:cs="Calibri"/>
          <w:lang w:eastAsia="es-ES"/>
        </w:rPr>
        <w:t>También se puede recuperar la actividad que había pendiente tras un corte de servicio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e51a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s-ES" w:eastAsia="en-US" w:bidi="ar-SA"/>
    </w:rPr>
  </w:style>
  <w:style w:type="paragraph" w:styleId="Heading3">
    <w:name w:val="Heading 3"/>
    <w:uiPriority w:val="9"/>
    <w:qFormat/>
    <w:semiHidden/>
    <w:unhideWhenUsed/>
    <w:link w:val="Ttulo3Car"/>
    <w:rsid w:val="002e51a5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3Car" w:customStyle="1">
    <w:name w:val="Título 3 Car"/>
    <w:uiPriority w:val="9"/>
    <w:semiHidden/>
    <w:link w:val="Ttulo3"/>
    <w:rsid w:val="002e51a5"/>
    <w:basedOn w:val="DefaultParagraphFont"/>
    <w:rPr>
      <w:rFonts w:ascii="Cambria" w:hAnsi="Cambria" w:cs=""/>
      <w:b/>
      <w:bCs/>
      <w:color w:val="4F81BD"/>
    </w:rPr>
  </w:style>
  <w:style w:type="character" w:styleId="InternetLink">
    <w:name w:val="Internet Link"/>
    <w:uiPriority w:val="99"/>
    <w:unhideWhenUsed/>
    <w:rsid w:val="002e51a5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c2406b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deja.i-administracion.junta-andalucia.es/servicios/madeja/contenido/subsistemas/ desarrollo/control-acceso-y-autenticaci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2014-12-16T10:54:00Z</dcterms:created>
  <dc:creator>INDRA</dc:creator>
  <dc:language>es-ES</dc:language>
  <cp:lastModifiedBy>INDRA</cp:lastModifiedBy>
  <dcterms:modified xsi:type="dcterms:W3CDTF">2014-12-16T11:11:00Z</dcterms:modified>
  <cp:revision>3</cp:revision>
</cp:coreProperties>
</file>